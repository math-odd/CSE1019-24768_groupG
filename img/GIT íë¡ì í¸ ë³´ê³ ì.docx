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9F81" w14:textId="69AE262E" w:rsidR="00E57850" w:rsidRPr="00DA6598" w:rsidRDefault="00DA6598" w:rsidP="00DA6598">
      <w:pPr>
        <w:spacing w:after="48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IT </w:t>
      </w:r>
      <w:r>
        <w:rPr>
          <w:rFonts w:hint="eastAsia"/>
          <w:b/>
          <w:bCs/>
          <w:sz w:val="28"/>
          <w:szCs w:val="28"/>
        </w:rPr>
        <w:t>프로젝트 보고서</w:t>
      </w:r>
    </w:p>
    <w:p w14:paraId="6DF0FB8A" w14:textId="1F15A2F0" w:rsidR="00720820" w:rsidRPr="00DA6598" w:rsidRDefault="00DA659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팀 구성</w:t>
      </w:r>
      <w:ins w:id="0" w:author="김 대환" w:date="2022-11-08T22:39:00Z">
        <w:r w:rsidR="00EF45C2">
          <w:rPr>
            <w:rFonts w:hint="eastAsia"/>
            <w:b/>
            <w:bCs/>
            <w:sz w:val="24"/>
            <w:szCs w:val="24"/>
          </w:rPr>
          <w:t xml:space="preserve">(기준 </w:t>
        </w:r>
        <w:r w:rsidR="00EF45C2">
          <w:rPr>
            <w:b/>
            <w:bCs/>
            <w:sz w:val="24"/>
            <w:szCs w:val="24"/>
          </w:rPr>
          <w:t>5</w:t>
        </w:r>
        <w:r w:rsidR="00EF45C2">
          <w:rPr>
            <w:rFonts w:hint="eastAsia"/>
            <w:b/>
            <w:bCs/>
            <w:sz w:val="24"/>
            <w:szCs w:val="24"/>
          </w:rPr>
          <w:t>명)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6598" w14:paraId="16118ABC" w14:textId="77777777" w:rsidTr="00DA6598">
        <w:trPr>
          <w:ins w:id="1" w:author="김 대환" w:date="2022-11-08T22:13:00Z"/>
        </w:trPr>
        <w:tc>
          <w:tcPr>
            <w:tcW w:w="2254" w:type="dxa"/>
          </w:tcPr>
          <w:p w14:paraId="17BAFC78" w14:textId="2584B433" w:rsidR="00DA6598" w:rsidRPr="00DA6598" w:rsidRDefault="00DA6598">
            <w:pPr>
              <w:rPr>
                <w:ins w:id="2" w:author="김 대환" w:date="2022-11-08T22:13:00Z"/>
                <w:b/>
                <w:bCs/>
                <w:rPrChange w:id="3" w:author="김 대환" w:date="2022-11-08T22:14:00Z">
                  <w:rPr>
                    <w:ins w:id="4" w:author="김 대환" w:date="2022-11-08T22:13:00Z"/>
                  </w:rPr>
                </w:rPrChange>
              </w:rPr>
            </w:pPr>
            <w:ins w:id="5" w:author="김 대환" w:date="2022-11-08T22:14:00Z">
              <w:r>
                <w:rPr>
                  <w:rFonts w:hint="eastAsia"/>
                  <w:b/>
                  <w:bCs/>
                </w:rPr>
                <w:t>구분</w:t>
              </w:r>
            </w:ins>
          </w:p>
        </w:tc>
        <w:tc>
          <w:tcPr>
            <w:tcW w:w="2254" w:type="dxa"/>
          </w:tcPr>
          <w:p w14:paraId="7B743DFD" w14:textId="093F5902" w:rsidR="00DA6598" w:rsidRDefault="00DA6598">
            <w:pPr>
              <w:rPr>
                <w:ins w:id="6" w:author="김 대환" w:date="2022-11-08T22:13:00Z"/>
              </w:rPr>
            </w:pPr>
            <w:ins w:id="7" w:author="김 대환" w:date="2022-11-08T22:14:00Z">
              <w:r>
                <w:rPr>
                  <w:rFonts w:hint="eastAsia"/>
                </w:rPr>
                <w:t>이름</w:t>
              </w:r>
            </w:ins>
          </w:p>
        </w:tc>
        <w:tc>
          <w:tcPr>
            <w:tcW w:w="2254" w:type="dxa"/>
          </w:tcPr>
          <w:p w14:paraId="357B0E2B" w14:textId="3FC82735" w:rsidR="00DA6598" w:rsidRDefault="00DA6598">
            <w:pPr>
              <w:rPr>
                <w:ins w:id="8" w:author="김 대환" w:date="2022-11-08T22:13:00Z"/>
              </w:rPr>
            </w:pPr>
            <w:ins w:id="9" w:author="김 대환" w:date="2022-11-08T22:14:00Z">
              <w:r>
                <w:rPr>
                  <w:rFonts w:hint="eastAsia"/>
                </w:rPr>
                <w:t>학과</w:t>
              </w:r>
            </w:ins>
          </w:p>
        </w:tc>
        <w:tc>
          <w:tcPr>
            <w:tcW w:w="2254" w:type="dxa"/>
          </w:tcPr>
          <w:p w14:paraId="4CDB59D1" w14:textId="3AEFAD49" w:rsidR="00DA6598" w:rsidRDefault="00DA6598">
            <w:pPr>
              <w:rPr>
                <w:ins w:id="10" w:author="김 대환" w:date="2022-11-08T22:13:00Z"/>
              </w:rPr>
            </w:pPr>
            <w:ins w:id="11" w:author="김 대환" w:date="2022-11-08T22:14:00Z">
              <w:r>
                <w:rPr>
                  <w:rFonts w:hint="eastAsia"/>
                </w:rPr>
                <w:t>학번</w:t>
              </w:r>
            </w:ins>
          </w:p>
        </w:tc>
      </w:tr>
      <w:tr w:rsidR="00DA6598" w14:paraId="0C78DD05" w14:textId="77777777" w:rsidTr="00DA6598">
        <w:trPr>
          <w:ins w:id="12" w:author="김 대환" w:date="2022-11-08T22:13:00Z"/>
        </w:trPr>
        <w:tc>
          <w:tcPr>
            <w:tcW w:w="2254" w:type="dxa"/>
          </w:tcPr>
          <w:p w14:paraId="3A03FFAD" w14:textId="18D0BF76" w:rsidR="00DA6598" w:rsidRDefault="00DA6598">
            <w:pPr>
              <w:rPr>
                <w:ins w:id="13" w:author="김 대환" w:date="2022-11-08T22:13:00Z"/>
              </w:rPr>
            </w:pPr>
            <w:ins w:id="14" w:author="김 대환" w:date="2022-11-08T22:14:00Z">
              <w:r>
                <w:rPr>
                  <w:rFonts w:hint="eastAsia"/>
                </w:rPr>
                <w:t>팀장</w:t>
              </w:r>
            </w:ins>
          </w:p>
        </w:tc>
        <w:tc>
          <w:tcPr>
            <w:tcW w:w="2254" w:type="dxa"/>
          </w:tcPr>
          <w:p w14:paraId="46745E39" w14:textId="77777777" w:rsidR="00DA6598" w:rsidRDefault="00DA6598">
            <w:pPr>
              <w:rPr>
                <w:ins w:id="15" w:author="김 대환" w:date="2022-11-08T22:13:00Z"/>
              </w:rPr>
            </w:pPr>
          </w:p>
        </w:tc>
        <w:tc>
          <w:tcPr>
            <w:tcW w:w="2254" w:type="dxa"/>
          </w:tcPr>
          <w:p w14:paraId="794F8A65" w14:textId="77777777" w:rsidR="00DA6598" w:rsidRDefault="00DA6598">
            <w:pPr>
              <w:rPr>
                <w:ins w:id="16" w:author="김 대환" w:date="2022-11-08T22:13:00Z"/>
              </w:rPr>
            </w:pPr>
          </w:p>
        </w:tc>
        <w:tc>
          <w:tcPr>
            <w:tcW w:w="2254" w:type="dxa"/>
          </w:tcPr>
          <w:p w14:paraId="7B7D2EC9" w14:textId="77777777" w:rsidR="00DA6598" w:rsidRDefault="00DA6598">
            <w:pPr>
              <w:rPr>
                <w:ins w:id="17" w:author="김 대환" w:date="2022-11-08T22:13:00Z"/>
              </w:rPr>
            </w:pPr>
          </w:p>
        </w:tc>
      </w:tr>
      <w:tr w:rsidR="00DA6598" w14:paraId="7BB93C69" w14:textId="77777777" w:rsidTr="00DA6598">
        <w:trPr>
          <w:ins w:id="18" w:author="김 대환" w:date="2022-11-08T22:13:00Z"/>
        </w:trPr>
        <w:tc>
          <w:tcPr>
            <w:tcW w:w="2254" w:type="dxa"/>
          </w:tcPr>
          <w:p w14:paraId="13C3B002" w14:textId="1337B13E" w:rsidR="00DA6598" w:rsidRDefault="00DA6598">
            <w:pPr>
              <w:rPr>
                <w:ins w:id="19" w:author="김 대환" w:date="2022-11-08T22:13:00Z"/>
              </w:rPr>
            </w:pPr>
            <w:ins w:id="20" w:author="김 대환" w:date="2022-11-08T22:14:00Z">
              <w:r>
                <w:rPr>
                  <w:rFonts w:hint="eastAsia"/>
                </w:rPr>
                <w:t>팀원</w:t>
              </w:r>
            </w:ins>
          </w:p>
        </w:tc>
        <w:tc>
          <w:tcPr>
            <w:tcW w:w="2254" w:type="dxa"/>
          </w:tcPr>
          <w:p w14:paraId="5543F020" w14:textId="77777777" w:rsidR="00DA6598" w:rsidRDefault="00DA6598">
            <w:pPr>
              <w:rPr>
                <w:ins w:id="21" w:author="김 대환" w:date="2022-11-08T22:13:00Z"/>
              </w:rPr>
            </w:pPr>
          </w:p>
        </w:tc>
        <w:tc>
          <w:tcPr>
            <w:tcW w:w="2254" w:type="dxa"/>
          </w:tcPr>
          <w:p w14:paraId="2A5FECB2" w14:textId="77777777" w:rsidR="00DA6598" w:rsidRDefault="00DA6598">
            <w:pPr>
              <w:rPr>
                <w:ins w:id="22" w:author="김 대환" w:date="2022-11-08T22:13:00Z"/>
              </w:rPr>
            </w:pPr>
          </w:p>
        </w:tc>
        <w:tc>
          <w:tcPr>
            <w:tcW w:w="2254" w:type="dxa"/>
          </w:tcPr>
          <w:p w14:paraId="3D081FD0" w14:textId="77777777" w:rsidR="00DA6598" w:rsidRDefault="00DA6598">
            <w:pPr>
              <w:rPr>
                <w:ins w:id="23" w:author="김 대환" w:date="2022-11-08T22:13:00Z"/>
              </w:rPr>
            </w:pPr>
          </w:p>
        </w:tc>
      </w:tr>
      <w:tr w:rsidR="00DA6598" w14:paraId="1CC06FD0" w14:textId="77777777" w:rsidTr="00DA6598">
        <w:trPr>
          <w:ins w:id="24" w:author="김 대환" w:date="2022-11-08T22:13:00Z"/>
        </w:trPr>
        <w:tc>
          <w:tcPr>
            <w:tcW w:w="2254" w:type="dxa"/>
          </w:tcPr>
          <w:p w14:paraId="0C4F7DC9" w14:textId="3C8172A3" w:rsidR="00DA6598" w:rsidRDefault="00DA6598">
            <w:pPr>
              <w:rPr>
                <w:ins w:id="25" w:author="김 대환" w:date="2022-11-08T22:13:00Z"/>
              </w:rPr>
            </w:pPr>
            <w:ins w:id="26" w:author="김 대환" w:date="2022-11-08T22:14:00Z">
              <w:r>
                <w:rPr>
                  <w:rFonts w:hint="eastAsia"/>
                </w:rPr>
                <w:t>팀원</w:t>
              </w:r>
            </w:ins>
          </w:p>
        </w:tc>
        <w:tc>
          <w:tcPr>
            <w:tcW w:w="2254" w:type="dxa"/>
          </w:tcPr>
          <w:p w14:paraId="60994263" w14:textId="77777777" w:rsidR="00DA6598" w:rsidRDefault="00DA6598">
            <w:pPr>
              <w:rPr>
                <w:ins w:id="27" w:author="김 대환" w:date="2022-11-08T22:13:00Z"/>
              </w:rPr>
            </w:pPr>
          </w:p>
        </w:tc>
        <w:tc>
          <w:tcPr>
            <w:tcW w:w="2254" w:type="dxa"/>
          </w:tcPr>
          <w:p w14:paraId="7294BCE8" w14:textId="77777777" w:rsidR="00DA6598" w:rsidRDefault="00DA6598">
            <w:pPr>
              <w:rPr>
                <w:ins w:id="28" w:author="김 대환" w:date="2022-11-08T22:13:00Z"/>
              </w:rPr>
            </w:pPr>
          </w:p>
        </w:tc>
        <w:tc>
          <w:tcPr>
            <w:tcW w:w="2254" w:type="dxa"/>
          </w:tcPr>
          <w:p w14:paraId="4F201487" w14:textId="77777777" w:rsidR="00DA6598" w:rsidRDefault="00DA6598">
            <w:pPr>
              <w:rPr>
                <w:ins w:id="29" w:author="김 대환" w:date="2022-11-08T22:13:00Z"/>
              </w:rPr>
            </w:pPr>
          </w:p>
        </w:tc>
      </w:tr>
      <w:tr w:rsidR="00DA6598" w14:paraId="1291EF6C" w14:textId="77777777" w:rsidTr="00DA6598">
        <w:trPr>
          <w:ins w:id="30" w:author="김 대환" w:date="2022-11-08T22:13:00Z"/>
        </w:trPr>
        <w:tc>
          <w:tcPr>
            <w:tcW w:w="2254" w:type="dxa"/>
          </w:tcPr>
          <w:p w14:paraId="1D8E4034" w14:textId="0BB42861" w:rsidR="00DA6598" w:rsidRDefault="00DA6598">
            <w:pPr>
              <w:rPr>
                <w:ins w:id="31" w:author="김 대환" w:date="2022-11-08T22:13:00Z"/>
              </w:rPr>
            </w:pPr>
            <w:ins w:id="32" w:author="김 대환" w:date="2022-11-08T22:15:00Z">
              <w:r>
                <w:rPr>
                  <w:rFonts w:hint="eastAsia"/>
                </w:rPr>
                <w:t>팀원</w:t>
              </w:r>
            </w:ins>
          </w:p>
        </w:tc>
        <w:tc>
          <w:tcPr>
            <w:tcW w:w="2254" w:type="dxa"/>
          </w:tcPr>
          <w:p w14:paraId="7541C2DC" w14:textId="77777777" w:rsidR="00DA6598" w:rsidRDefault="00DA6598">
            <w:pPr>
              <w:rPr>
                <w:ins w:id="33" w:author="김 대환" w:date="2022-11-08T22:13:00Z"/>
              </w:rPr>
            </w:pPr>
          </w:p>
        </w:tc>
        <w:tc>
          <w:tcPr>
            <w:tcW w:w="2254" w:type="dxa"/>
          </w:tcPr>
          <w:p w14:paraId="76DD660F" w14:textId="77777777" w:rsidR="00DA6598" w:rsidRDefault="00DA6598">
            <w:pPr>
              <w:rPr>
                <w:ins w:id="34" w:author="김 대환" w:date="2022-11-08T22:13:00Z"/>
              </w:rPr>
            </w:pPr>
          </w:p>
        </w:tc>
        <w:tc>
          <w:tcPr>
            <w:tcW w:w="2254" w:type="dxa"/>
          </w:tcPr>
          <w:p w14:paraId="26A13C45" w14:textId="77777777" w:rsidR="00DA6598" w:rsidRDefault="00DA6598">
            <w:pPr>
              <w:rPr>
                <w:ins w:id="35" w:author="김 대환" w:date="2022-11-08T22:13:00Z"/>
              </w:rPr>
            </w:pPr>
          </w:p>
        </w:tc>
      </w:tr>
      <w:tr w:rsidR="00DA6598" w14:paraId="2A066CA1" w14:textId="77777777" w:rsidTr="00DA6598">
        <w:trPr>
          <w:ins w:id="36" w:author="김 대환" w:date="2022-11-08T22:13:00Z"/>
        </w:trPr>
        <w:tc>
          <w:tcPr>
            <w:tcW w:w="2254" w:type="dxa"/>
          </w:tcPr>
          <w:p w14:paraId="039AB93C" w14:textId="28DF116F" w:rsidR="00DA6598" w:rsidRDefault="00DA6598">
            <w:pPr>
              <w:rPr>
                <w:ins w:id="37" w:author="김 대환" w:date="2022-11-08T22:13:00Z"/>
              </w:rPr>
            </w:pPr>
            <w:ins w:id="38" w:author="김 대환" w:date="2022-11-08T22:15:00Z">
              <w:r>
                <w:rPr>
                  <w:rFonts w:hint="eastAsia"/>
                </w:rPr>
                <w:t>팀원</w:t>
              </w:r>
            </w:ins>
          </w:p>
        </w:tc>
        <w:tc>
          <w:tcPr>
            <w:tcW w:w="2254" w:type="dxa"/>
          </w:tcPr>
          <w:p w14:paraId="61C0F2B5" w14:textId="77777777" w:rsidR="00DA6598" w:rsidRDefault="00DA6598">
            <w:pPr>
              <w:rPr>
                <w:ins w:id="39" w:author="김 대환" w:date="2022-11-08T22:13:00Z"/>
              </w:rPr>
            </w:pPr>
          </w:p>
        </w:tc>
        <w:tc>
          <w:tcPr>
            <w:tcW w:w="2254" w:type="dxa"/>
          </w:tcPr>
          <w:p w14:paraId="422C07A2" w14:textId="77777777" w:rsidR="00DA6598" w:rsidRDefault="00DA6598">
            <w:pPr>
              <w:rPr>
                <w:ins w:id="40" w:author="김 대환" w:date="2022-11-08T22:13:00Z"/>
              </w:rPr>
            </w:pPr>
          </w:p>
        </w:tc>
        <w:tc>
          <w:tcPr>
            <w:tcW w:w="2254" w:type="dxa"/>
          </w:tcPr>
          <w:p w14:paraId="2E2DB1B0" w14:textId="77777777" w:rsidR="00DA6598" w:rsidRDefault="00DA6598">
            <w:pPr>
              <w:rPr>
                <w:ins w:id="41" w:author="김 대환" w:date="2022-11-08T22:13:00Z"/>
              </w:rPr>
            </w:pPr>
          </w:p>
        </w:tc>
      </w:tr>
    </w:tbl>
    <w:p w14:paraId="2E0ACF89" w14:textId="00E6CE14" w:rsidR="00720820" w:rsidRDefault="00DA6598" w:rsidP="00DA6598">
      <w:pPr>
        <w:spacing w:after="480"/>
        <w:pPrChange w:id="42" w:author="김 대환" w:date="2022-11-08T22:16:00Z">
          <w:pPr/>
        </w:pPrChange>
      </w:pPr>
      <w:ins w:id="43" w:author="김 대환" w:date="2022-11-08T22:15:00Z">
        <w:r>
          <w:rPr>
            <w:rFonts w:hint="eastAsia"/>
          </w:rPr>
          <w:t>*</w:t>
        </w:r>
        <w:r>
          <w:t xml:space="preserve"> </w:t>
        </w:r>
        <w:r>
          <w:rPr>
            <w:rFonts w:hint="eastAsia"/>
          </w:rPr>
          <w:t>팀원 구분은 역할로 나눌 수 있음</w:t>
        </w:r>
      </w:ins>
    </w:p>
    <w:p w14:paraId="283727CE" w14:textId="69C03905" w:rsidR="00DA6598" w:rsidRPr="00DA6598" w:rsidRDefault="00DA6598" w:rsidP="00DA6598">
      <w:pPr>
        <w:spacing w:after="240"/>
        <w:rPr>
          <w:b/>
          <w:bCs/>
          <w:sz w:val="24"/>
          <w:szCs w:val="24"/>
          <w:rPrChange w:id="44" w:author="김 대환" w:date="2022-11-08T22:16:00Z">
            <w:rPr/>
          </w:rPrChange>
        </w:rPr>
        <w:pPrChange w:id="45" w:author="김 대환" w:date="2022-11-08T22:16:00Z">
          <w:pPr/>
        </w:pPrChange>
      </w:pPr>
      <w:ins w:id="46" w:author="김 대환" w:date="2022-11-08T22:16:00Z">
        <w:r>
          <w:rPr>
            <w:rFonts w:hint="eastAsia"/>
            <w:b/>
            <w:bCs/>
            <w:sz w:val="24"/>
            <w:szCs w:val="24"/>
          </w:rPr>
          <w:t>프로젝트 개요</w:t>
        </w:r>
      </w:ins>
    </w:p>
    <w:p w14:paraId="55F394C2" w14:textId="6A9B186A" w:rsidR="00DA6598" w:rsidRDefault="008603C0" w:rsidP="008603C0">
      <w:pPr>
        <w:spacing w:after="480"/>
        <w:rPr>
          <w:rFonts w:hint="eastAsia"/>
        </w:rPr>
        <w:pPrChange w:id="47" w:author="김 대환" w:date="2022-11-08T22:19:00Z">
          <w:pPr/>
        </w:pPrChange>
      </w:pPr>
      <w:ins w:id="48" w:author="김 대환" w:date="2022-11-08T22:17:00Z">
        <w:r>
          <w:rPr>
            <w:rFonts w:hint="eastAsia"/>
          </w:rPr>
          <w:t>프로젝트의 목적</w:t>
        </w:r>
      </w:ins>
      <w:ins w:id="49" w:author="김 대환" w:date="2022-11-08T22:19:00Z">
        <w:r>
          <w:rPr>
            <w:rFonts w:hint="eastAsia"/>
          </w:rPr>
          <w:t>,</w:t>
        </w:r>
        <w:r>
          <w:t xml:space="preserve"> </w:t>
        </w:r>
        <w:r>
          <w:rPr>
            <w:rFonts w:hint="eastAsia"/>
          </w:rPr>
          <w:t>의의</w:t>
        </w:r>
      </w:ins>
      <w:ins w:id="50" w:author="김 대환" w:date="2022-11-08T22:17:00Z">
        <w:r>
          <w:t xml:space="preserve"> </w:t>
        </w:r>
        <w:r>
          <w:rPr>
            <w:rFonts w:hint="eastAsia"/>
          </w:rPr>
          <w:t xml:space="preserve">등 </w:t>
        </w:r>
      </w:ins>
      <w:ins w:id="51" w:author="김 대환" w:date="2022-11-08T22:19:00Z">
        <w:r>
          <w:rPr>
            <w:rFonts w:hint="eastAsia"/>
          </w:rPr>
          <w:t xml:space="preserve">해당 </w:t>
        </w:r>
      </w:ins>
      <w:ins w:id="52" w:author="김 대환" w:date="2022-11-08T22:18:00Z">
        <w:r>
          <w:rPr>
            <w:rFonts w:hint="eastAsia"/>
          </w:rPr>
          <w:t>프로젝트</w:t>
        </w:r>
      </w:ins>
      <w:ins w:id="53" w:author="김 대환" w:date="2022-11-08T22:37:00Z">
        <w:r w:rsidR="00EF45C2">
          <w:rPr>
            <w:rFonts w:hint="eastAsia"/>
          </w:rPr>
          <w:t>를 진행하게 된 이유를</w:t>
        </w:r>
      </w:ins>
      <w:ins w:id="54" w:author="김 대환" w:date="2022-11-08T22:18:00Z">
        <w:r>
          <w:rPr>
            <w:rFonts w:hint="eastAsia"/>
          </w:rPr>
          <w:t xml:space="preserve"> 설명할 수 있는 </w:t>
        </w:r>
      </w:ins>
      <w:ins w:id="55" w:author="김 대환" w:date="2022-11-08T22:19:00Z">
        <w:r>
          <w:rPr>
            <w:rFonts w:hint="eastAsia"/>
          </w:rPr>
          <w:t>내용으로 구성</w:t>
        </w:r>
      </w:ins>
    </w:p>
    <w:p w14:paraId="304B4CAE" w14:textId="2DB6A650" w:rsidR="00720820" w:rsidRPr="008603C0" w:rsidRDefault="008603C0" w:rsidP="008603C0">
      <w:pPr>
        <w:spacing w:after="240"/>
        <w:rPr>
          <w:b/>
          <w:bCs/>
          <w:sz w:val="24"/>
          <w:szCs w:val="24"/>
          <w:rPrChange w:id="56" w:author="김 대환" w:date="2022-11-08T22:19:00Z">
            <w:rPr/>
          </w:rPrChange>
        </w:rPr>
        <w:pPrChange w:id="57" w:author="김 대환" w:date="2022-11-08T22:20:00Z">
          <w:pPr/>
        </w:pPrChange>
      </w:pPr>
      <w:ins w:id="58" w:author="김 대환" w:date="2022-11-08T22:20:00Z">
        <w:r>
          <w:rPr>
            <w:rFonts w:hint="eastAsia"/>
            <w:b/>
            <w:bCs/>
            <w:sz w:val="24"/>
            <w:szCs w:val="24"/>
          </w:rPr>
          <w:t>역할 분담</w:t>
        </w:r>
      </w:ins>
      <w:ins w:id="59" w:author="김 대환" w:date="2022-11-08T23:13:00Z">
        <w:r w:rsidR="00E33A60">
          <w:rPr>
            <w:rFonts w:hint="eastAsia"/>
            <w:b/>
            <w:bCs/>
            <w:sz w:val="24"/>
            <w:szCs w:val="24"/>
          </w:rPr>
          <w:t>(매주)</w:t>
        </w:r>
      </w:ins>
    </w:p>
    <w:p w14:paraId="72FAE7A7" w14:textId="112613EF" w:rsidR="00720820" w:rsidRDefault="008603C0" w:rsidP="007F5C2F">
      <w:pPr>
        <w:rPr>
          <w:ins w:id="60" w:author="김 대환" w:date="2022-11-08T22:25:00Z"/>
        </w:rPr>
        <w:pPrChange w:id="61" w:author="김 대환" w:date="2022-11-08T22:25:00Z">
          <w:pPr>
            <w:spacing w:after="480"/>
          </w:pPr>
        </w:pPrChange>
      </w:pPr>
      <w:ins w:id="62" w:author="김 대환" w:date="2022-11-08T22:20:00Z">
        <w:r>
          <w:rPr>
            <w:rFonts w:hint="eastAsia"/>
          </w:rPr>
          <w:t>팀 구성원</w:t>
        </w:r>
      </w:ins>
      <w:ins w:id="63" w:author="김 대환" w:date="2022-11-08T22:21:00Z">
        <w:r>
          <w:rPr>
            <w:rFonts w:hint="eastAsia"/>
          </w:rPr>
          <w:t>이</w:t>
        </w:r>
      </w:ins>
      <w:ins w:id="64" w:author="김 대환" w:date="2022-11-08T22:20:00Z">
        <w:r>
          <w:rPr>
            <w:rFonts w:hint="eastAsia"/>
          </w:rPr>
          <w:t xml:space="preserve"> 해당 프로젝트에서 수행한 역할 등을 요</w:t>
        </w:r>
      </w:ins>
      <w:ins w:id="65" w:author="김 대환" w:date="2022-11-08T22:21:00Z">
        <w:r>
          <w:rPr>
            <w:rFonts w:hint="eastAsia"/>
          </w:rPr>
          <w:t>약</w:t>
        </w:r>
      </w:ins>
    </w:p>
    <w:p w14:paraId="7CD76C92" w14:textId="0C01714B" w:rsidR="007F5C2F" w:rsidRDefault="007F5C2F" w:rsidP="008603C0">
      <w:pPr>
        <w:spacing w:after="480"/>
        <w:rPr>
          <w:ins w:id="66" w:author="김 대환" w:date="2022-11-08T22:20:00Z"/>
          <w:rFonts w:hint="eastAsia"/>
        </w:rPr>
        <w:pPrChange w:id="67" w:author="김 대환" w:date="2022-11-08T22:21:00Z">
          <w:pPr/>
        </w:pPrChange>
      </w:pPr>
      <w:ins w:id="68" w:author="김 대환" w:date="2022-11-08T22:25:00Z">
        <w:r>
          <w:rPr>
            <w:rFonts w:hint="eastAsia"/>
          </w:rPr>
          <w:t>G</w:t>
        </w:r>
        <w:r>
          <w:t xml:space="preserve">IT </w:t>
        </w:r>
        <w:r>
          <w:rPr>
            <w:rFonts w:hint="eastAsia"/>
          </w:rPr>
          <w:t xml:space="preserve">저장소의 </w:t>
        </w:r>
        <w:r>
          <w:t xml:space="preserve">Readme.md </w:t>
        </w:r>
        <w:r>
          <w:rPr>
            <w:rFonts w:hint="eastAsia"/>
          </w:rPr>
          <w:t>파일에도 프로젝트 진행과정</w:t>
        </w:r>
      </w:ins>
      <w:ins w:id="69" w:author="김 대환" w:date="2022-11-08T22:26:00Z">
        <w:r>
          <w:rPr>
            <w:rFonts w:hint="eastAsia"/>
          </w:rPr>
          <w:t>과</w:t>
        </w:r>
      </w:ins>
      <w:ins w:id="70" w:author="김 대환" w:date="2022-11-08T22:25:00Z">
        <w:r>
          <w:rPr>
            <w:rFonts w:hint="eastAsia"/>
          </w:rPr>
          <w:t xml:space="preserve"> 내용을 포함</w:t>
        </w:r>
      </w:ins>
      <w:ins w:id="71" w:author="김 대환" w:date="2022-11-08T22:37:00Z">
        <w:r w:rsidR="00EF45C2">
          <w:rPr>
            <w:rFonts w:hint="eastAsia"/>
          </w:rPr>
          <w:t>시</w:t>
        </w:r>
      </w:ins>
      <w:ins w:id="72" w:author="김 대환" w:date="2022-11-08T22:39:00Z">
        <w:r w:rsidR="00EF45C2">
          <w:rPr>
            <w:rFonts w:hint="eastAsia"/>
          </w:rPr>
          <w:t>킬</w:t>
        </w:r>
      </w:ins>
      <w:ins w:id="73" w:author="김 대환" w:date="2022-11-08T22:25:00Z">
        <w:r>
          <w:rPr>
            <w:rFonts w:hint="eastAsia"/>
          </w:rPr>
          <w:t xml:space="preserve"> 것.</w:t>
        </w:r>
      </w:ins>
    </w:p>
    <w:p w14:paraId="4D607291" w14:textId="25C800B3" w:rsidR="008603C0" w:rsidRPr="00E33A60" w:rsidRDefault="007F5C2F" w:rsidP="007F5C2F">
      <w:pPr>
        <w:spacing w:after="240"/>
        <w:rPr>
          <w:ins w:id="74" w:author="김 대환" w:date="2022-11-08T22:20:00Z"/>
          <w:b/>
          <w:bCs/>
          <w:sz w:val="24"/>
          <w:szCs w:val="24"/>
          <w:rPrChange w:id="75" w:author="김 대환" w:date="2022-11-08T23:13:00Z">
            <w:rPr>
              <w:ins w:id="76" w:author="김 대환" w:date="2022-11-08T22:20:00Z"/>
            </w:rPr>
          </w:rPrChange>
        </w:rPr>
        <w:pPrChange w:id="77" w:author="김 대환" w:date="2022-11-08T22:21:00Z">
          <w:pPr/>
        </w:pPrChange>
      </w:pPr>
      <w:ins w:id="78" w:author="김 대환" w:date="2022-11-08T22:21:00Z">
        <w:r w:rsidRPr="00E33A60">
          <w:rPr>
            <w:rFonts w:hint="eastAsia"/>
            <w:b/>
            <w:bCs/>
            <w:sz w:val="24"/>
            <w:szCs w:val="24"/>
            <w:rPrChange w:id="79" w:author="김 대환" w:date="2022-11-08T23:13:00Z">
              <w:rPr>
                <w:rFonts w:hint="eastAsia"/>
                <w:b/>
                <w:bCs/>
              </w:rPr>
            </w:rPrChange>
          </w:rPr>
          <w:t>문제 및 해결</w:t>
        </w:r>
      </w:ins>
      <w:ins w:id="80" w:author="김 대환" w:date="2022-11-08T23:13:00Z">
        <w:r w:rsidR="00E33A60" w:rsidRPr="00E33A60">
          <w:rPr>
            <w:rFonts w:hint="eastAsia"/>
            <w:b/>
            <w:bCs/>
            <w:sz w:val="24"/>
            <w:szCs w:val="24"/>
            <w:rPrChange w:id="81" w:author="김 대환" w:date="2022-11-08T23:13:00Z">
              <w:rPr>
                <w:rFonts w:hint="eastAsia"/>
                <w:b/>
                <w:bCs/>
              </w:rPr>
            </w:rPrChange>
          </w:rPr>
          <w:t>(매주)</w:t>
        </w:r>
      </w:ins>
    </w:p>
    <w:p w14:paraId="1D9CC7D5" w14:textId="228C53E9" w:rsidR="008603C0" w:rsidRDefault="007F5C2F" w:rsidP="007F5C2F">
      <w:pPr>
        <w:spacing w:after="480"/>
        <w:rPr>
          <w:ins w:id="82" w:author="김 대환" w:date="2022-11-08T22:21:00Z"/>
        </w:rPr>
        <w:pPrChange w:id="83" w:author="김 대환" w:date="2022-11-08T22:23:00Z">
          <w:pPr/>
        </w:pPrChange>
      </w:pPr>
      <w:ins w:id="84" w:author="김 대환" w:date="2022-11-08T22:22:00Z">
        <w:r>
          <w:rPr>
            <w:rFonts w:hint="eastAsia"/>
          </w:rPr>
          <w:t xml:space="preserve">프로젝트 진행 중 발견하거나 겪었던 문제점과 해결 과정을 기술 </w:t>
        </w:r>
        <w:r>
          <w:t>(</w:t>
        </w:r>
        <w:r>
          <w:rPr>
            <w:rFonts w:hint="eastAsia"/>
          </w:rPr>
          <w:t>간략하고 명료하게)</w:t>
        </w:r>
      </w:ins>
    </w:p>
    <w:p w14:paraId="10C50474" w14:textId="34AEE9DD" w:rsidR="007F5C2F" w:rsidRPr="00E33A60" w:rsidRDefault="00F877C7" w:rsidP="00F877C7">
      <w:pPr>
        <w:spacing w:after="240"/>
        <w:rPr>
          <w:ins w:id="85" w:author="김 대환" w:date="2022-11-08T22:21:00Z"/>
          <w:b/>
          <w:bCs/>
          <w:sz w:val="24"/>
          <w:szCs w:val="24"/>
          <w:rPrChange w:id="86" w:author="김 대환" w:date="2022-11-08T23:13:00Z">
            <w:rPr>
              <w:ins w:id="87" w:author="김 대환" w:date="2022-11-08T22:21:00Z"/>
            </w:rPr>
          </w:rPrChange>
        </w:rPr>
        <w:pPrChange w:id="88" w:author="김 대환" w:date="2022-11-08T22:28:00Z">
          <w:pPr/>
        </w:pPrChange>
      </w:pPr>
      <w:ins w:id="89" w:author="김 대환" w:date="2022-11-08T22:28:00Z">
        <w:r w:rsidRPr="00E33A60">
          <w:rPr>
            <w:rFonts w:hint="eastAsia"/>
            <w:b/>
            <w:bCs/>
            <w:sz w:val="24"/>
            <w:szCs w:val="24"/>
            <w:rPrChange w:id="90" w:author="김 대환" w:date="2022-11-08T23:13:00Z">
              <w:rPr>
                <w:rFonts w:hint="eastAsia"/>
                <w:b/>
                <w:bCs/>
              </w:rPr>
            </w:rPrChange>
          </w:rPr>
          <w:t xml:space="preserve">프로젝트 평가 및 </w:t>
        </w:r>
      </w:ins>
      <w:ins w:id="91" w:author="김 대환" w:date="2022-11-08T23:12:00Z">
        <w:r w:rsidR="00E33A60" w:rsidRPr="00E33A60">
          <w:rPr>
            <w:rFonts w:hint="eastAsia"/>
            <w:b/>
            <w:bCs/>
            <w:sz w:val="24"/>
            <w:szCs w:val="24"/>
            <w:rPrChange w:id="92" w:author="김 대환" w:date="2022-11-08T23:13:00Z">
              <w:rPr>
                <w:rFonts w:hint="eastAsia"/>
                <w:b/>
                <w:bCs/>
              </w:rPr>
            </w:rPrChange>
          </w:rPr>
          <w:t xml:space="preserve">향후 </w:t>
        </w:r>
      </w:ins>
      <w:ins w:id="93" w:author="김 대환" w:date="2022-11-08T22:28:00Z">
        <w:r w:rsidRPr="00E33A60">
          <w:rPr>
            <w:rFonts w:hint="eastAsia"/>
            <w:b/>
            <w:bCs/>
            <w:sz w:val="24"/>
            <w:szCs w:val="24"/>
            <w:rPrChange w:id="94" w:author="김 대환" w:date="2022-11-08T23:13:00Z">
              <w:rPr>
                <w:rFonts w:hint="eastAsia"/>
                <w:b/>
                <w:bCs/>
              </w:rPr>
            </w:rPrChange>
          </w:rPr>
          <w:t>과제</w:t>
        </w:r>
      </w:ins>
      <w:ins w:id="95" w:author="김 대환" w:date="2022-11-08T23:12:00Z">
        <w:r w:rsidR="00E33A60" w:rsidRPr="00E33A60">
          <w:rPr>
            <w:rFonts w:hint="eastAsia"/>
            <w:b/>
            <w:bCs/>
            <w:sz w:val="24"/>
            <w:szCs w:val="24"/>
            <w:rPrChange w:id="96" w:author="김 대환" w:date="2022-11-08T23:13:00Z">
              <w:rPr>
                <w:rFonts w:hint="eastAsia"/>
                <w:b/>
                <w:bCs/>
              </w:rPr>
            </w:rPrChange>
          </w:rPr>
          <w:t>(최종 보고서에 포함)</w:t>
        </w:r>
      </w:ins>
    </w:p>
    <w:p w14:paraId="09B9E2B5" w14:textId="1B7BE3B5" w:rsidR="007F5C2F" w:rsidRDefault="00F877C7" w:rsidP="00213641">
      <w:pPr>
        <w:pStyle w:val="a4"/>
        <w:numPr>
          <w:ilvl w:val="0"/>
          <w:numId w:val="1"/>
        </w:numPr>
        <w:ind w:leftChars="0"/>
        <w:rPr>
          <w:ins w:id="97" w:author="김 대환" w:date="2022-11-08T22:30:00Z"/>
        </w:rPr>
        <w:pPrChange w:id="98" w:author="김 대환" w:date="2022-11-08T22:32:00Z">
          <w:pPr/>
        </w:pPrChange>
      </w:pPr>
      <w:ins w:id="99" w:author="김 대환" w:date="2022-11-08T22:30:00Z">
        <w:r>
          <w:rPr>
            <w:rFonts w:hint="eastAsia"/>
          </w:rPr>
          <w:t>계획과 결과에 대한 평가.</w:t>
        </w:r>
      </w:ins>
    </w:p>
    <w:p w14:paraId="21441FC2" w14:textId="7F8ECBCF" w:rsidR="00F877C7" w:rsidRDefault="00F877C7" w:rsidP="00213641">
      <w:pPr>
        <w:pStyle w:val="a4"/>
        <w:numPr>
          <w:ilvl w:val="0"/>
          <w:numId w:val="1"/>
        </w:numPr>
        <w:ind w:leftChars="0"/>
        <w:rPr>
          <w:ins w:id="100" w:author="김 대환" w:date="2022-11-08T22:31:00Z"/>
        </w:rPr>
        <w:pPrChange w:id="101" w:author="김 대환" w:date="2022-11-08T22:32:00Z">
          <w:pPr/>
        </w:pPrChange>
      </w:pPr>
      <w:ins w:id="102" w:author="김 대환" w:date="2022-11-08T22:30:00Z">
        <w:r>
          <w:rPr>
            <w:rFonts w:hint="eastAsia"/>
          </w:rPr>
          <w:t xml:space="preserve">현 프로젝트에서 내세우고 싶은 </w:t>
        </w:r>
      </w:ins>
      <w:ins w:id="103" w:author="김 대환" w:date="2022-11-08T22:31:00Z">
        <w:r>
          <w:rPr>
            <w:rFonts w:hint="eastAsia"/>
          </w:rPr>
          <w:t>점</w:t>
        </w:r>
      </w:ins>
    </w:p>
    <w:p w14:paraId="19E3046A" w14:textId="582B0737" w:rsidR="00F877C7" w:rsidRDefault="00C91847" w:rsidP="00213641">
      <w:pPr>
        <w:pStyle w:val="a4"/>
        <w:numPr>
          <w:ilvl w:val="0"/>
          <w:numId w:val="1"/>
        </w:numPr>
        <w:ind w:leftChars="0"/>
        <w:rPr>
          <w:ins w:id="104" w:author="김 대환" w:date="2022-11-08T22:32:00Z"/>
        </w:rPr>
        <w:pPrChange w:id="105" w:author="김 대환" w:date="2022-11-08T22:32:00Z">
          <w:pPr/>
        </w:pPrChange>
      </w:pPr>
      <w:ins w:id="106" w:author="김 대환" w:date="2022-11-09T00:25:00Z">
        <w:r>
          <w:rPr>
            <w:rFonts w:hint="eastAsia"/>
          </w:rPr>
          <w:t xml:space="preserve">프로젝트의 </w:t>
        </w:r>
      </w:ins>
      <w:ins w:id="107" w:author="김 대환" w:date="2022-11-08T22:31:00Z">
        <w:r w:rsidR="00F877C7">
          <w:rPr>
            <w:rFonts w:hint="eastAsia"/>
          </w:rPr>
          <w:t xml:space="preserve">개선 또는 </w:t>
        </w:r>
      </w:ins>
      <w:ins w:id="108" w:author="김 대환" w:date="2022-11-08T22:32:00Z">
        <w:r w:rsidR="00213641">
          <w:rPr>
            <w:rFonts w:hint="eastAsia"/>
          </w:rPr>
          <w:t>발전 방향 제시</w:t>
        </w:r>
      </w:ins>
    </w:p>
    <w:p w14:paraId="314CD4F0" w14:textId="66D32823" w:rsidR="00213641" w:rsidRDefault="00213641" w:rsidP="00213641">
      <w:pPr>
        <w:pStyle w:val="a4"/>
        <w:numPr>
          <w:ilvl w:val="0"/>
          <w:numId w:val="1"/>
        </w:numPr>
        <w:ind w:leftChars="0"/>
        <w:rPr>
          <w:ins w:id="109" w:author="김 대환" w:date="2022-11-08T22:20:00Z"/>
          <w:rFonts w:hint="eastAsia"/>
        </w:rPr>
        <w:pPrChange w:id="110" w:author="김 대환" w:date="2022-11-08T22:32:00Z">
          <w:pPr/>
        </w:pPrChange>
      </w:pPr>
      <w:ins w:id="111" w:author="김 대환" w:date="2022-11-08T22:32:00Z">
        <w:r>
          <w:rPr>
            <w:rFonts w:hint="eastAsia"/>
          </w:rPr>
          <w:t>기타</w:t>
        </w:r>
      </w:ins>
    </w:p>
    <w:p w14:paraId="1321F97E" w14:textId="77777777" w:rsidR="008603C0" w:rsidRDefault="008603C0">
      <w:pPr>
        <w:rPr>
          <w:rFonts w:hint="eastAsia"/>
        </w:rPr>
      </w:pPr>
    </w:p>
    <w:sectPr w:rsidR="00860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A4C86"/>
    <w:multiLevelType w:val="hybridMultilevel"/>
    <w:tmpl w:val="0D20F730"/>
    <w:lvl w:ilvl="0" w:tplc="EBA005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 대환">
    <w15:presenceInfo w15:providerId="Windows Live" w15:userId="9ecc1e8bee7929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20"/>
    <w:rsid w:val="00213641"/>
    <w:rsid w:val="00720820"/>
    <w:rsid w:val="007E599E"/>
    <w:rsid w:val="007F5C2F"/>
    <w:rsid w:val="008603C0"/>
    <w:rsid w:val="00C91847"/>
    <w:rsid w:val="00DA6598"/>
    <w:rsid w:val="00E33A60"/>
    <w:rsid w:val="00E57850"/>
    <w:rsid w:val="00EF45C2"/>
    <w:rsid w:val="00F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9E86"/>
  <w15:chartTrackingRefBased/>
  <w15:docId w15:val="{1C2570A6-133D-44D0-89A0-9D77D91D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65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대환</dc:creator>
  <cp:keywords/>
  <dc:description/>
  <cp:lastModifiedBy>김 대환</cp:lastModifiedBy>
  <cp:revision>2</cp:revision>
  <dcterms:created xsi:type="dcterms:W3CDTF">2022-11-08T07:04:00Z</dcterms:created>
  <dcterms:modified xsi:type="dcterms:W3CDTF">2022-11-08T16:05:00Z</dcterms:modified>
</cp:coreProperties>
</file>